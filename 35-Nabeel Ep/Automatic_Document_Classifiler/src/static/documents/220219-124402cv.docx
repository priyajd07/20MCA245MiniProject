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dfdfdf" w:val="clear"/>
        <w:spacing w:after="0" w:before="0" w:line="360" w:lineRule="auto"/>
        <w:ind w:left="0" w:right="-414" w:firstLine="0"/>
        <w:jc w:val="left"/>
        <w:rPr>
          <w:rFonts w:ascii="Times New Roman" w:cs="Times New Roman" w:eastAsia="Times New Roman" w:hAnsi="Times New Roman"/>
          <w:b w:val="1"/>
          <w:i w:val="0"/>
          <w:smallCaps w:val="1"/>
          <w:strike w:val="0"/>
          <w:color w:val="000000"/>
          <w:sz w:val="24"/>
          <w:szCs w:val="24"/>
          <w:u w:val="single"/>
          <w:shd w:fill="auto" w:val="clear"/>
          <w:vertAlign w:val="baseline"/>
        </w:rPr>
      </w:pPr>
      <w:r w:rsidDel="00000000" w:rsidR="00000000" w:rsidRPr="00000000">
        <w:rPr>
          <w:b w:val="1"/>
          <w:smallCaps w:val="1"/>
          <w:sz w:val="22"/>
          <w:szCs w:val="22"/>
          <w:rtl w:val="0"/>
        </w:rPr>
        <w:t xml:space="preserve">   </w:t>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sdt>
        <w:sdtPr>
          <w:tag w:val="goog_rdk_0"/>
        </w:sdtPr>
        <w:sdtContent>
          <w:ins w:author="THASREEFA PM" w:id="0" w:date="2022-01-11T19:44:26Z">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ins>
        </w:sdtContent>
      </w:sdt>
      <w:r w:rsidDel="00000000" w:rsidR="00000000" w:rsidRPr="00000000">
        <w:rPr>
          <w:b w:val="1"/>
          <w:smallCaps w:val="1"/>
          <w:sz w:val="24"/>
          <w:szCs w:val="24"/>
          <w:rtl w:val="0"/>
        </w:rPr>
        <w:t xml:space="preserve">NABEEL E 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6248400</wp:posOffset>
                </wp:positionH>
                <wp:positionV relativeFrom="paragraph">
                  <wp:posOffset>0</wp:posOffset>
                </wp:positionV>
                <wp:extent cx="335915" cy="215900"/>
                <wp:effectExtent b="0" l="0" r="0" t="0"/>
                <wp:wrapNone/>
                <wp:docPr id="8" name=""/>
                <a:graphic>
                  <a:graphicData uri="http://schemas.microsoft.com/office/word/2010/wordprocessingShape">
                    <wps:wsp>
                      <wps:cNvSpPr/>
                      <wps:cNvPr id="2" name="Shape 2"/>
                      <wps:spPr>
                        <a:xfrm>
                          <a:off x="5183100" y="3677040"/>
                          <a:ext cx="325800" cy="205920"/>
                        </a:xfrm>
                        <a:prstGeom prst="rect">
                          <a:avLst/>
                        </a:prstGeom>
                        <a:solidFill>
                          <a:srgbClr val="E0DFDF"/>
                        </a:solidFill>
                        <a:ln cap="flat" cmpd="sng" w="9525">
                          <a:solidFill>
                            <a:srgbClr val="E0DFD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6248400</wp:posOffset>
                </wp:positionH>
                <wp:positionV relativeFrom="paragraph">
                  <wp:posOffset>0</wp:posOffset>
                </wp:positionV>
                <wp:extent cx="335915" cy="215900"/>
                <wp:effectExtent b="0" l="0" r="0" t="0"/>
                <wp:wrapNone/>
                <wp:docPr id="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35915" cy="215900"/>
                        </a:xfrm>
                        <a:prstGeom prst="rect"/>
                        <a:ln/>
                      </pic:spPr>
                    </pic:pic>
                  </a:graphicData>
                </a:graphic>
              </wp:anchor>
            </w:drawing>
          </mc:Fallback>
        </mc:AlternateContent>
      </w:r>
    </w:p>
    <w:p w:rsidR="00000000" w:rsidDel="00000000" w:rsidP="00000000" w:rsidRDefault="00000000" w:rsidRPr="00000000" w14:paraId="00000002">
      <w:pPr>
        <w:jc w:val="center"/>
        <w:rPr>
          <w:b w:val="1"/>
          <w:sz w:val="22"/>
          <w:szCs w:val="22"/>
        </w:rPr>
      </w:pPr>
      <w:r w:rsidDel="00000000" w:rsidR="00000000" w:rsidRPr="00000000">
        <w:rPr>
          <w:b w:val="1"/>
          <w:sz w:val="22"/>
          <w:szCs w:val="22"/>
          <w:rtl w:val="0"/>
        </w:rPr>
        <w:t xml:space="preserve">nabeelep222@gmail.com</w:t>
      </w:r>
      <w:r w:rsidDel="00000000" w:rsidR="00000000" w:rsidRPr="00000000">
        <w:rPr>
          <w:rtl w:val="0"/>
        </w:rPr>
      </w:r>
    </w:p>
    <w:p w:rsidR="00000000" w:rsidDel="00000000" w:rsidP="00000000" w:rsidRDefault="00000000" w:rsidRPr="00000000" w14:paraId="00000003">
      <w:pPr>
        <w:spacing w:line="360" w:lineRule="auto"/>
        <w:rPr>
          <w:sz w:val="22"/>
          <w:szCs w:val="22"/>
        </w:rPr>
      </w:pPr>
      <w:r w:rsidDel="00000000" w:rsidR="00000000" w:rsidRPr="00000000">
        <w:rPr>
          <w:color w:val="ff0000"/>
          <w:sz w:val="22"/>
          <w:szCs w:val="22"/>
          <w:rtl w:val="0"/>
        </w:rPr>
        <w:t xml:space="preserve">                                                           </w:t>
      </w:r>
      <w:r w:rsidDel="00000000" w:rsidR="00000000" w:rsidRPr="00000000">
        <w:rPr>
          <w:rtl w:val="0"/>
        </w:rPr>
      </w:r>
    </w:p>
    <w:tbl>
      <w:tblPr>
        <w:tblStyle w:val="Table1"/>
        <w:tblW w:w="10716.0" w:type="dxa"/>
        <w:jc w:val="left"/>
        <w:tblInd w:w="170.0" w:type="pct"/>
        <w:tblLayout w:type="fixed"/>
        <w:tblLook w:val="0000"/>
      </w:tblPr>
      <w:tblGrid>
        <w:gridCol w:w="3317"/>
        <w:gridCol w:w="7399"/>
        <w:tblGridChange w:id="0">
          <w:tblGrid>
            <w:gridCol w:w="3317"/>
            <w:gridCol w:w="7399"/>
          </w:tblGrid>
        </w:tblGridChange>
      </w:tblGrid>
      <w:tr>
        <w:trPr>
          <w:cantSplit w:val="1"/>
          <w:trHeight w:val="5384" w:hRule="atLeast"/>
          <w:tblHeader w:val="0"/>
        </w:trPr>
        <w:tc>
          <w:tcPr>
            <w:shd w:fill="e6e6e6" w:val="clear"/>
          </w:tcPr>
          <w:p w:rsidR="00000000" w:rsidDel="00000000" w:rsidP="00000000" w:rsidRDefault="00000000" w:rsidRPr="00000000" w14:paraId="00000004">
            <w:pPr>
              <w:spacing w:line="360" w:lineRule="auto"/>
              <w:rPr>
                <w:b w:val="1"/>
                <w:sz w:val="22"/>
                <w:szCs w:val="22"/>
              </w:rPr>
            </w:pPr>
            <w:r w:rsidDel="00000000" w:rsidR="00000000" w:rsidRPr="00000000">
              <w:rPr>
                <w:rtl w:val="0"/>
              </w:rPr>
            </w:r>
          </w:p>
          <w:p w:rsidR="00000000" w:rsidDel="00000000" w:rsidP="00000000" w:rsidRDefault="00000000" w:rsidRPr="00000000" w14:paraId="00000005">
            <w:pPr>
              <w:spacing w:line="360" w:lineRule="auto"/>
              <w:rPr>
                <w:b w:val="1"/>
                <w:color w:val="000080"/>
                <w:sz w:val="22"/>
                <w:szCs w:val="22"/>
              </w:rPr>
            </w:pPr>
            <w:r w:rsidDel="00000000" w:rsidR="00000000" w:rsidRPr="00000000">
              <w:rPr>
                <w:b w:val="1"/>
                <w:color w:val="000080"/>
                <w:sz w:val="22"/>
                <w:szCs w:val="22"/>
                <w:rtl w:val="0"/>
              </w:rPr>
              <w:t xml:space="preserve">           </w:t>
            </w:r>
            <w:r w:rsidDel="00000000" w:rsidR="00000000" w:rsidRPr="00000000">
              <w:rPr/>
              <w:drawing>
                <wp:inline distB="0" distT="0" distL="0" distR="0">
                  <wp:extent cx="1114425" cy="1450658"/>
                  <wp:effectExtent b="0" l="0" r="0" t="0"/>
                  <wp:docPr id="9" name="image1.jpg"/>
                  <a:graphic>
                    <a:graphicData uri="http://schemas.openxmlformats.org/drawingml/2006/picture">
                      <pic:pic>
                        <pic:nvPicPr>
                          <pic:cNvPr id="0" name="image1.jpg"/>
                          <pic:cNvPicPr preferRelativeResize="0"/>
                        </pic:nvPicPr>
                        <pic:blipFill>
                          <a:blip r:embed="rId8"/>
                          <a:srcRect b="0" l="1611" r="1611" t="0"/>
                          <a:stretch>
                            <a:fillRect/>
                          </a:stretch>
                        </pic:blipFill>
                        <pic:spPr>
                          <a:xfrm>
                            <a:off x="0" y="0"/>
                            <a:ext cx="1114425" cy="145065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rPr>
                <w:b w:val="1"/>
                <w:color w:val="000080"/>
                <w:sz w:val="22"/>
                <w:szCs w:val="22"/>
              </w:rPr>
            </w:pPr>
            <w:r w:rsidDel="00000000" w:rsidR="00000000" w:rsidRPr="00000000">
              <w:rPr>
                <w:rtl w:val="0"/>
              </w:rPr>
            </w:r>
          </w:p>
          <w:p w:rsidR="00000000" w:rsidDel="00000000" w:rsidP="00000000" w:rsidRDefault="00000000" w:rsidRPr="00000000" w14:paraId="00000007">
            <w:pPr>
              <w:spacing w:line="360" w:lineRule="auto"/>
              <w:rPr>
                <w:b w:val="1"/>
                <w:color w:val="000080"/>
                <w:sz w:val="22"/>
                <w:szCs w:val="22"/>
              </w:rPr>
            </w:pPr>
            <w:r w:rsidDel="00000000" w:rsidR="00000000" w:rsidRPr="00000000">
              <w:rPr>
                <w:b w:val="1"/>
                <w:color w:val="000080"/>
                <w:sz w:val="22"/>
                <w:szCs w:val="22"/>
                <w:rtl w:val="0"/>
              </w:rPr>
              <w:t xml:space="preserve">Contact. No.:</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sz w:val="22"/>
                <w:szCs w:val="22"/>
                <w:rtl w:val="0"/>
              </w:rPr>
              <w:t xml:space="preserve">+91 9995956873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0A">
            <w:pPr>
              <w:pStyle w:val="Heading6"/>
              <w:spacing w:line="360" w:lineRule="auto"/>
              <w:rPr>
                <w:color w:val="000080"/>
                <w:sz w:val="22"/>
                <w:szCs w:val="22"/>
              </w:rPr>
            </w:pPr>
            <w:r w:rsidDel="00000000" w:rsidR="00000000" w:rsidRPr="00000000">
              <w:rPr>
                <w:color w:val="000080"/>
                <w:sz w:val="22"/>
                <w:szCs w:val="22"/>
                <w:rtl w:val="0"/>
              </w:rPr>
              <w:t xml:space="preserve">Permanent Address:</w:t>
            </w:r>
          </w:p>
          <w:p w:rsidR="00000000" w:rsidDel="00000000" w:rsidP="00000000" w:rsidRDefault="00000000" w:rsidRPr="00000000" w14:paraId="0000000B">
            <w:pPr>
              <w:widowControl w:val="0"/>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Erathparambil House </w:t>
            </w:r>
          </w:p>
          <w:p w:rsidR="00000000" w:rsidDel="00000000" w:rsidP="00000000" w:rsidRDefault="00000000" w:rsidRPr="00000000" w14:paraId="0000000C">
            <w:pPr>
              <w:widowControl w:val="0"/>
              <w:ind w:left="8.939971923828125"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kurumbathur (PO) </w:t>
            </w:r>
          </w:p>
          <w:p w:rsidR="00000000" w:rsidDel="00000000" w:rsidP="00000000" w:rsidRDefault="00000000" w:rsidRPr="00000000" w14:paraId="0000000D">
            <w:pPr>
              <w:widowControl w:val="0"/>
              <w:ind w:left="14.659881591796875"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Cherural </w:t>
            </w:r>
          </w:p>
          <w:p w:rsidR="00000000" w:rsidDel="00000000" w:rsidP="00000000" w:rsidRDefault="00000000" w:rsidRPr="00000000" w14:paraId="0000000E">
            <w:pPr>
              <w:widowControl w:val="0"/>
              <w:ind w:left="11.5399169921875"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MALAPPURAM-676301 </w:t>
            </w:r>
          </w:p>
          <w:p w:rsidR="00000000" w:rsidDel="00000000" w:rsidP="00000000" w:rsidRDefault="00000000" w:rsidRPr="00000000" w14:paraId="0000000F">
            <w:pPr>
              <w:widowControl w:val="0"/>
              <w:ind w:left="0" w:firstLine="0"/>
              <w:rPr>
                <w:sz w:val="22"/>
                <w:szCs w:val="22"/>
              </w:rPr>
            </w:pPr>
            <w:r w:rsidDel="00000000" w:rsidR="00000000" w:rsidRPr="00000000">
              <w:rPr>
                <w:rtl w:val="0"/>
              </w:rPr>
            </w:r>
          </w:p>
          <w:p w:rsidR="00000000" w:rsidDel="00000000" w:rsidP="00000000" w:rsidRDefault="00000000" w:rsidRPr="00000000" w14:paraId="00000010">
            <w:pPr>
              <w:pStyle w:val="Heading1"/>
              <w:spacing w:line="360" w:lineRule="auto"/>
              <w:rPr>
                <w:color w:val="000080"/>
                <w:sz w:val="22"/>
                <w:szCs w:val="22"/>
              </w:rPr>
            </w:pPr>
            <w:r w:rsidDel="00000000" w:rsidR="00000000" w:rsidRPr="00000000">
              <w:rPr>
                <w:color w:val="000080"/>
                <w:sz w:val="22"/>
                <w:szCs w:val="22"/>
                <w:rtl w:val="0"/>
              </w:rPr>
              <w:t xml:space="preserve">Personal Data:</w:t>
            </w:r>
          </w:p>
          <w:p w:rsidR="00000000" w:rsidDel="00000000" w:rsidP="00000000" w:rsidRDefault="00000000" w:rsidRPr="00000000" w14:paraId="00000011">
            <w:pPr>
              <w:rPr>
                <w:sz w:val="22"/>
                <w:szCs w:val="22"/>
              </w:rPr>
            </w:pPr>
            <w:r w:rsidDel="00000000" w:rsidR="00000000" w:rsidRPr="00000000">
              <w:rPr>
                <w:rtl w:val="0"/>
              </w:rPr>
            </w:r>
          </w:p>
          <w:p w:rsidR="00000000" w:rsidDel="00000000" w:rsidP="00000000" w:rsidRDefault="00000000" w:rsidRPr="00000000" w14:paraId="00000012">
            <w:pPr>
              <w:spacing w:line="360" w:lineRule="auto"/>
              <w:rPr>
                <w:sz w:val="22"/>
                <w:szCs w:val="22"/>
              </w:rPr>
            </w:pPr>
            <w:r w:rsidDel="00000000" w:rsidR="00000000" w:rsidRPr="00000000">
              <w:rPr>
                <w:b w:val="1"/>
                <w:sz w:val="22"/>
                <w:szCs w:val="22"/>
                <w:rtl w:val="0"/>
              </w:rPr>
              <w:t xml:space="preserve">Date of Birth     :</w:t>
            </w:r>
            <w:r w:rsidDel="00000000" w:rsidR="00000000" w:rsidRPr="00000000">
              <w:rPr>
                <w:sz w:val="22"/>
                <w:szCs w:val="22"/>
                <w:rtl w:val="0"/>
              </w:rPr>
              <w:t xml:space="preserve">  31/08/1999</w:t>
            </w:r>
          </w:p>
          <w:p w:rsidR="00000000" w:rsidDel="00000000" w:rsidP="00000000" w:rsidRDefault="00000000" w:rsidRPr="00000000" w14:paraId="00000013">
            <w:pPr>
              <w:spacing w:line="360" w:lineRule="auto"/>
              <w:rPr>
                <w:sz w:val="22"/>
                <w:szCs w:val="22"/>
              </w:rPr>
            </w:pPr>
            <w:r w:rsidDel="00000000" w:rsidR="00000000" w:rsidRPr="00000000">
              <w:rPr>
                <w:b w:val="1"/>
                <w:sz w:val="22"/>
                <w:szCs w:val="22"/>
                <w:rtl w:val="0"/>
              </w:rPr>
              <w:t xml:space="preserve">Nationality        :</w:t>
            </w:r>
            <w:r w:rsidDel="00000000" w:rsidR="00000000" w:rsidRPr="00000000">
              <w:rPr>
                <w:sz w:val="22"/>
                <w:szCs w:val="22"/>
                <w:rtl w:val="0"/>
              </w:rPr>
              <w:t xml:space="preserve">  Indian</w:t>
            </w:r>
          </w:p>
          <w:p w:rsidR="00000000" w:rsidDel="00000000" w:rsidP="00000000" w:rsidRDefault="00000000" w:rsidRPr="00000000" w14:paraId="00000014">
            <w:pPr>
              <w:spacing w:line="360"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Marital Status  :</w:t>
            </w:r>
            <w:r w:rsidDel="00000000" w:rsidR="00000000" w:rsidRPr="00000000">
              <w:rPr>
                <w:sz w:val="22"/>
                <w:szCs w:val="22"/>
                <w:rtl w:val="0"/>
              </w:rPr>
              <w:t xml:space="preserve">  Single</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Languages Known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English, Malayalam</w:t>
            </w:r>
          </w:p>
          <w:p w:rsidR="00000000" w:rsidDel="00000000" w:rsidP="00000000" w:rsidRDefault="00000000" w:rsidRPr="00000000" w14:paraId="00000016">
            <w:pPr>
              <w:spacing w:line="360" w:lineRule="auto"/>
              <w:rPr>
                <w:b w:val="1"/>
                <w:sz w:val="22"/>
                <w:szCs w:val="22"/>
              </w:rPr>
            </w:pP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color="000000" w:space="2" w:sz="6" w:val="single"/>
                <w:right w:space="0" w:sz="0" w:val="nil"/>
                <w:between w:space="0" w:sz="0" w:val="nil"/>
              </w:pBdr>
              <w:shd w:fill="e6e6e6" w:val="clear"/>
              <w:spacing w:after="120" w:before="0" w:line="360" w:lineRule="auto"/>
              <w:ind w:left="0" w:right="-155" w:firstLine="0"/>
              <w:jc w:val="left"/>
              <w:rPr>
                <w:rFonts w:ascii="Times New Roman" w:cs="Times New Roman" w:eastAsia="Times New Roman" w:hAnsi="Times New Roman"/>
                <w:b w:val="1"/>
                <w:i w:val="0"/>
                <w:smallCaps w:val="0"/>
                <w:strike w:val="0"/>
                <w:color w:val="00008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80"/>
                <w:sz w:val="22"/>
                <w:szCs w:val="22"/>
                <w:u w:val="none"/>
                <w:shd w:fill="auto" w:val="clear"/>
                <w:vertAlign w:val="baseline"/>
                <w:rtl w:val="0"/>
              </w:rPr>
              <w:t xml:space="preserve">Objective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 a career in an organization that provides motivation, has challenging works and priorities require usage of skills and expertise to add value to company.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color="000000" w:space="2" w:sz="6" w:val="single"/>
                <w:right w:space="0" w:sz="0" w:val="nil"/>
                <w:between w:space="0" w:sz="0" w:val="nil"/>
              </w:pBdr>
              <w:shd w:fill="e6e6e6" w:val="clear"/>
              <w:spacing w:after="120" w:before="0" w:line="360" w:lineRule="auto"/>
              <w:ind w:left="851" w:right="-155" w:hanging="851"/>
              <w:jc w:val="left"/>
              <w:rPr>
                <w:rFonts w:ascii="Times New Roman" w:cs="Times New Roman" w:eastAsia="Times New Roman" w:hAnsi="Times New Roman"/>
                <w:b w:val="1"/>
                <w:i w:val="0"/>
                <w:smallCaps w:val="0"/>
                <w:strike w:val="0"/>
                <w:color w:val="00008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80"/>
                <w:sz w:val="22"/>
                <w:szCs w:val="22"/>
                <w:u w:val="none"/>
                <w:shd w:fill="auto" w:val="clear"/>
                <w:vertAlign w:val="baseline"/>
                <w:rtl w:val="0"/>
              </w:rPr>
              <w:t xml:space="preserve">  Educational Qualification</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93"/>
                <w:tab w:val="left" w:pos="993"/>
                <w:tab w:val="left" w:pos="1080"/>
              </w:tabs>
              <w:spacing w:after="0" w:before="0" w:line="36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Pursuing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MASTER OF COMPUTER APPLICATION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3"/>
                <w:tab w:val="left" w:pos="993"/>
                <w:tab w:val="left" w:pos="1080"/>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MES College of Engineering, Kuttippuram</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3"/>
                <w:tab w:val="left" w:pos="993"/>
                <w:tab w:val="left" w:pos="1080"/>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affiliated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APJ Abdul Kalam Technical University</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3"/>
                <w:tab w:val="left" w:pos="993"/>
                <w:tab w:val="left" w:pos="1080"/>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Year : 2020-2022 (Expected)</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93"/>
                <w:tab w:val="left" w:pos="993"/>
                <w:tab w:val="left" w:pos="1080"/>
              </w:tabs>
              <w:spacing w:after="0" w:before="0" w:line="36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BACHELOR OF COMPUTER APPLICATION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3"/>
                <w:tab w:val="left" w:pos="993"/>
                <w:tab w:val="left" w:pos="1080"/>
              </w:tabs>
              <w:spacing w:after="0" w:before="0" w:line="36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w:t>
            </w:r>
            <w:r w:rsidDel="00000000" w:rsidR="00000000" w:rsidRPr="00000000">
              <w:rPr>
                <w:b w:val="1"/>
                <w:sz w:val="22"/>
                <w:szCs w:val="22"/>
                <w:rtl w:val="0"/>
              </w:rPr>
              <w:t xml:space="preserve">Majilis arts and science college,Valanchery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affiliated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Calicut University. (Percentage : </w:t>
            </w:r>
            <w:r w:rsidDel="00000000" w:rsidR="00000000" w:rsidRPr="00000000">
              <w:rPr>
                <w:b w:val="1"/>
                <w:sz w:val="22"/>
                <w:szCs w:val="22"/>
                <w:rtl w:val="0"/>
              </w:rPr>
              <w:t xml:space="preserve">57</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b w:val="1"/>
                <w:sz w:val="22"/>
                <w:szCs w:val="22"/>
                <w:rtl w:val="0"/>
              </w:rPr>
              <w:t xml:space="preserve">6</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3"/>
                <w:tab w:val="left" w:pos="993"/>
                <w:tab w:val="left" w:pos="1080"/>
              </w:tabs>
              <w:spacing w:after="0" w:before="0" w:line="36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Year : 2017-2020</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93"/>
                <w:tab w:val="left" w:pos="993"/>
                <w:tab w:val="left" w:pos="1080"/>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w:t>
            </w:r>
            <w:r w:rsidDel="00000000" w:rsidR="00000000" w:rsidRPr="00000000">
              <w:rPr>
                <w:b w:val="1"/>
                <w:sz w:val="22"/>
                <w:szCs w:val="22"/>
                <w:rtl w:val="0"/>
              </w:rPr>
              <w:t xml:space="preserve">Navamukunda Higher Secondary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School, </w:t>
            </w:r>
            <w:r w:rsidDel="00000000" w:rsidR="00000000" w:rsidRPr="00000000">
              <w:rPr>
                <w:b w:val="1"/>
                <w:sz w:val="22"/>
                <w:szCs w:val="22"/>
                <w:rtl w:val="0"/>
              </w:rPr>
              <w:t xml:space="preserve">Thirunnavaya</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3"/>
                <w:tab w:val="left" w:pos="993"/>
                <w:tab w:val="left" w:pos="1080"/>
              </w:tabs>
              <w:spacing w:after="0" w:before="0" w:line="360" w:lineRule="auto"/>
              <w:ind w:left="993" w:right="0" w:hanging="993"/>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(Percentage : </w:t>
            </w:r>
            <w:r w:rsidDel="00000000" w:rsidR="00000000" w:rsidRPr="00000000">
              <w:rPr>
                <w:b w:val="1"/>
                <w:sz w:val="22"/>
                <w:szCs w:val="22"/>
                <w:rtl w:val="0"/>
              </w:rPr>
              <w:t xml:space="preserve">68</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3"/>
                <w:tab w:val="left" w:pos="993"/>
                <w:tab w:val="left" w:pos="1080"/>
              </w:tabs>
              <w:spacing w:after="0" w:before="0" w:line="36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Year : 2015-2017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93"/>
                <w:tab w:val="left" w:pos="993"/>
                <w:tab w:val="left" w:pos="1080"/>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w:t>
            </w:r>
            <w:r w:rsidDel="00000000" w:rsidR="00000000" w:rsidRPr="00000000">
              <w:rPr>
                <w:b w:val="1"/>
                <w:sz w:val="22"/>
                <w:szCs w:val="22"/>
                <w:rtl w:val="0"/>
              </w:rPr>
              <w:t xml:space="preserve">Cherulal Higher Secondary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School, </w:t>
            </w:r>
            <w:r w:rsidDel="00000000" w:rsidR="00000000" w:rsidRPr="00000000">
              <w:rPr>
                <w:b w:val="1"/>
                <w:sz w:val="22"/>
                <w:szCs w:val="22"/>
                <w:rtl w:val="0"/>
              </w:rPr>
              <w:t xml:space="preserve">Kurumbathur</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3"/>
                <w:tab w:val="left" w:pos="993"/>
                <w:tab w:val="left" w:pos="1080"/>
              </w:tabs>
              <w:spacing w:after="0" w:before="0" w:line="36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b w:val="1"/>
                <w:sz w:val="22"/>
                <w:szCs w:val="22"/>
                <w:rtl w:val="0"/>
              </w:rPr>
              <w:t xml:space="preserve">Percentage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 </w:t>
            </w:r>
            <w:r w:rsidDel="00000000" w:rsidR="00000000" w:rsidRPr="00000000">
              <w:rPr>
                <w:b w:val="1"/>
                <w:sz w:val="22"/>
                <w:szCs w:val="22"/>
                <w:rtl w:val="0"/>
              </w:rPr>
              <w:t xml:space="preserve">88%</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3"/>
                <w:tab w:val="left" w:pos="993"/>
                <w:tab w:val="left" w:pos="1080"/>
              </w:tabs>
              <w:spacing w:after="0" w:before="0" w:line="36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Year : 201</w:t>
            </w:r>
            <w:r w:rsidDel="00000000" w:rsidR="00000000" w:rsidRPr="00000000">
              <w:rPr>
                <w:b w:val="1"/>
                <w:sz w:val="22"/>
                <w:szCs w:val="22"/>
                <w:rtl w:val="0"/>
              </w:rPr>
              <w:t xml:space="preserve">4</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-2015</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3"/>
                <w:tab w:val="left" w:pos="993"/>
                <w:tab w:val="left" w:pos="1080"/>
              </w:tabs>
              <w:spacing w:after="0" w:before="0" w:line="360" w:lineRule="auto"/>
              <w:ind w:left="72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color="000000" w:space="2" w:sz="6" w:val="single"/>
                <w:right w:space="0" w:sz="0" w:val="nil"/>
                <w:between w:space="0" w:sz="0" w:val="nil"/>
              </w:pBdr>
              <w:shd w:fill="e6e6e6" w:val="clear"/>
              <w:tabs>
                <w:tab w:val="left" w:pos="7492"/>
                <w:tab w:val="left" w:pos="7662"/>
              </w:tabs>
              <w:spacing w:after="120" w:before="0" w:line="360" w:lineRule="auto"/>
              <w:ind w:left="851" w:right="-170" w:hanging="851"/>
              <w:jc w:val="left"/>
              <w:rPr>
                <w:rFonts w:ascii="Times New Roman" w:cs="Times New Roman" w:eastAsia="Times New Roman" w:hAnsi="Times New Roman"/>
                <w:b w:val="1"/>
                <w:i w:val="0"/>
                <w:smallCaps w:val="0"/>
                <w:strike w:val="0"/>
                <w:color w:val="000080"/>
                <w:sz w:val="22"/>
                <w:szCs w:val="22"/>
                <w:u w:val="none"/>
                <w:shd w:fill="auto" w:val="clear"/>
                <w:vertAlign w:val="baseline"/>
              </w:rPr>
            </w:pPr>
            <w:r w:rsidDel="00000000" w:rsidR="00000000" w:rsidRPr="00000000">
              <w:rPr>
                <w:b w:val="1"/>
                <w:color w:val="000080"/>
                <w:sz w:val="22"/>
                <w:szCs w:val="22"/>
                <w:rtl w:val="0"/>
              </w:rPr>
              <w:t xml:space="preserve">       </w:t>
            </w:r>
            <w:r w:rsidDel="00000000" w:rsidR="00000000" w:rsidRPr="00000000">
              <w:rPr>
                <w:rFonts w:ascii="Times New Roman" w:cs="Times New Roman" w:eastAsia="Times New Roman" w:hAnsi="Times New Roman"/>
                <w:b w:val="1"/>
                <w:i w:val="0"/>
                <w:smallCaps w:val="0"/>
                <w:strike w:val="0"/>
                <w:color w:val="000080"/>
                <w:sz w:val="22"/>
                <w:szCs w:val="22"/>
                <w:u w:val="none"/>
                <w:shd w:fill="auto" w:val="clear"/>
                <w:vertAlign w:val="baseline"/>
                <w:rtl w:val="0"/>
              </w:rPr>
              <w:t xml:space="preserve">Technical Skills :</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Expertise in MS OFFICE</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Programming languages : Basics in C, C++, Java,Python,PHP</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Database language: MySQL</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93"/>
                <w:tab w:val="left" w:pos="1080"/>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 Technologies: HTML 5, CSS</w:t>
            </w:r>
          </w:p>
        </w:tc>
      </w:tr>
    </w:tb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2F">
      <w:pPr>
        <w:pBdr>
          <w:bottom w:color="000000" w:space="2" w:sz="6" w:val="single"/>
        </w:pBdr>
        <w:shd w:fill="e6e6e6" w:val="clear"/>
        <w:tabs>
          <w:tab w:val="left" w:pos="7492"/>
          <w:tab w:val="left" w:pos="7662"/>
        </w:tabs>
        <w:spacing w:after="120" w:line="360" w:lineRule="auto"/>
        <w:ind w:right="-170"/>
        <w:rPr>
          <w:b w:val="1"/>
          <w:color w:val="76a5af"/>
          <w:sz w:val="22"/>
          <w:szCs w:val="22"/>
        </w:rPr>
      </w:pPr>
      <w:r w:rsidDel="00000000" w:rsidR="00000000" w:rsidRPr="00000000">
        <w:rPr>
          <w:b w:val="1"/>
          <w:color w:val="76a5af"/>
          <w:sz w:val="22"/>
          <w:szCs w:val="22"/>
          <w:rtl w:val="0"/>
        </w:rPr>
        <w:t xml:space="preserve">        </w:t>
      </w:r>
      <w:r w:rsidDel="00000000" w:rsidR="00000000" w:rsidRPr="00000000">
        <w:rPr>
          <w:b w:val="1"/>
          <w:color w:val="76a5af"/>
          <w:sz w:val="24"/>
          <w:szCs w:val="24"/>
          <w:rtl w:val="0"/>
        </w:rPr>
        <w:t xml:space="preserve"> </w:t>
      </w:r>
      <w:r w:rsidDel="00000000" w:rsidR="00000000" w:rsidRPr="00000000">
        <w:rPr>
          <w:b w:val="1"/>
          <w:color w:val="351c75"/>
          <w:sz w:val="24"/>
          <w:szCs w:val="24"/>
          <w:rtl w:val="0"/>
        </w:rPr>
        <w:t xml:space="preserve">Soft Skills :</w:t>
      </w:r>
      <w:r w:rsidDel="00000000" w:rsidR="00000000" w:rsidRPr="00000000">
        <w:rPr>
          <w:b w:val="1"/>
          <w:color w:val="1155cc"/>
          <w:sz w:val="22"/>
          <w:szCs w:val="22"/>
          <w:rtl w:val="0"/>
        </w:rPr>
        <w:t xml:space="preserve">  </w:t>
      </w:r>
      <w:r w:rsidDel="00000000" w:rsidR="00000000" w:rsidRPr="00000000">
        <w:rPr>
          <w:b w:val="1"/>
          <w:color w:val="76a5af"/>
          <w:sz w:val="22"/>
          <w:szCs w:val="22"/>
          <w:rtl w:val="0"/>
        </w:rPr>
        <w:t xml:space="preserve">                                                                                                                                                                        </w:t>
      </w:r>
    </w:p>
    <w:p w:rsidR="00000000" w:rsidDel="00000000" w:rsidP="00000000" w:rsidRDefault="00000000" w:rsidRPr="00000000" w14:paraId="00000030">
      <w:pPr>
        <w:widowControl w:val="0"/>
        <w:spacing w:before="157.239990234375" w:line="266.0472106933594" w:lineRule="auto"/>
        <w:ind w:left="0" w:right="1425.93994140625" w:firstLine="0"/>
        <w:rPr>
          <w:sz w:val="22"/>
          <w:szCs w:val="22"/>
        </w:rPr>
      </w:pPr>
      <w:r w:rsidDel="00000000" w:rsidR="00000000" w:rsidRPr="00000000">
        <w:rPr>
          <w:sz w:val="26"/>
          <w:szCs w:val="26"/>
          <w:rtl w:val="0"/>
        </w:rPr>
        <w:t xml:space="preserve">●</w:t>
      </w:r>
      <w:r w:rsidDel="00000000" w:rsidR="00000000" w:rsidRPr="00000000">
        <w:rPr>
          <w:sz w:val="22"/>
          <w:szCs w:val="22"/>
          <w:rtl w:val="0"/>
        </w:rPr>
        <w:t xml:space="preserve"> Ability to prioritize multiple functions to manage work and time efficiently. </w:t>
      </w:r>
    </w:p>
    <w:p w:rsidR="00000000" w:rsidDel="00000000" w:rsidP="00000000" w:rsidRDefault="00000000" w:rsidRPr="00000000" w14:paraId="00000031">
      <w:pPr>
        <w:widowControl w:val="0"/>
        <w:spacing w:before="157.239990234375" w:line="266.0472106933594" w:lineRule="auto"/>
        <w:ind w:left="0" w:right="1425.93994140625" w:firstLine="0"/>
        <w:rPr>
          <w:sz w:val="22"/>
          <w:szCs w:val="22"/>
        </w:rPr>
      </w:pPr>
      <w:r w:rsidDel="00000000" w:rsidR="00000000" w:rsidRPr="00000000">
        <w:rPr>
          <w:sz w:val="22"/>
          <w:szCs w:val="22"/>
          <w:rtl w:val="0"/>
        </w:rPr>
        <w:t xml:space="preserve">● Highly dedicated to the work and sincere. </w:t>
      </w:r>
    </w:p>
    <w:p w:rsidR="00000000" w:rsidDel="00000000" w:rsidP="00000000" w:rsidRDefault="00000000" w:rsidRPr="00000000" w14:paraId="00000032">
      <w:pPr>
        <w:widowControl w:val="0"/>
        <w:spacing w:before="12.362060546875" w:line="266.0472106933594" w:lineRule="auto"/>
        <w:ind w:left="0" w:right="1989.1009521484375" w:firstLine="0"/>
        <w:rPr>
          <w:sz w:val="22"/>
          <w:szCs w:val="22"/>
        </w:rPr>
      </w:pPr>
      <w:r w:rsidDel="00000000" w:rsidR="00000000" w:rsidRPr="00000000">
        <w:rPr>
          <w:sz w:val="22"/>
          <w:szCs w:val="22"/>
          <w:rtl w:val="0"/>
        </w:rPr>
        <w:t xml:space="preserve">● Interpersonal skills with maintaining positive relationships with team. </w:t>
      </w:r>
    </w:p>
    <w:p w:rsidR="00000000" w:rsidDel="00000000" w:rsidP="00000000" w:rsidRDefault="00000000" w:rsidRPr="00000000" w14:paraId="00000033">
      <w:pPr>
        <w:widowControl w:val="0"/>
        <w:spacing w:before="12.362060546875" w:line="266.0472106933594" w:lineRule="auto"/>
        <w:ind w:left="0" w:right="1989.1009521484375" w:firstLine="0"/>
        <w:rPr>
          <w:sz w:val="22"/>
          <w:szCs w:val="22"/>
        </w:rPr>
      </w:pPr>
      <w:r w:rsidDel="00000000" w:rsidR="00000000" w:rsidRPr="00000000">
        <w:rPr>
          <w:sz w:val="22"/>
          <w:szCs w:val="22"/>
          <w:rtl w:val="0"/>
        </w:rPr>
        <w:t xml:space="preserve">● Quick to learn and easily adaptable with new environment. </w:t>
      </w:r>
    </w:p>
    <w:p w:rsidR="00000000" w:rsidDel="00000000" w:rsidP="00000000" w:rsidRDefault="00000000" w:rsidRPr="00000000" w14:paraId="00000034">
      <w:pPr>
        <w:widowControl w:val="0"/>
        <w:spacing w:before="12.362060546875" w:line="630.516471862793" w:lineRule="auto"/>
        <w:ind w:left="1.999969482421875" w:right="2436.8212890625" w:firstLine="0"/>
        <w:rPr>
          <w:color w:val="0b5394"/>
          <w:sz w:val="18"/>
          <w:szCs w:val="18"/>
          <w:u w:val="single"/>
        </w:rPr>
      </w:pPr>
      <w:r w:rsidDel="00000000" w:rsidR="00000000" w:rsidRPr="00000000">
        <w:rPr>
          <w:sz w:val="22"/>
          <w:szCs w:val="22"/>
          <w:rtl w:val="0"/>
        </w:rPr>
        <w:t xml:space="preserve">● Willing to learn and improve constantly and always open to ideas. </w:t>
      </w:r>
      <w:r w:rsidDel="00000000" w:rsidR="00000000" w:rsidRPr="00000000">
        <w:rPr>
          <w:rFonts w:ascii="Arial" w:cs="Arial" w:eastAsia="Arial" w:hAnsi="Arial"/>
          <w:sz w:val="22"/>
          <w:szCs w:val="22"/>
          <w:u w:val="single"/>
          <w:rtl w:val="0"/>
        </w:rPr>
        <w:t xml:space="preserve"> </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18"/>
          <w:szCs w:val="18"/>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color="000000" w:space="2" w:sz="6" w:val="single"/>
          <w:right w:space="0" w:sz="0" w:val="nil"/>
          <w:between w:space="0" w:sz="0" w:val="nil"/>
        </w:pBdr>
        <w:shd w:fill="e6e6e6" w:val="clear"/>
        <w:tabs>
          <w:tab w:val="left" w:pos="7492"/>
          <w:tab w:val="left" w:pos="7662"/>
        </w:tabs>
        <w:spacing w:after="120" w:before="0" w:line="360" w:lineRule="auto"/>
        <w:ind w:left="0" w:right="-170" w:firstLine="0"/>
        <w:jc w:val="left"/>
        <w:rPr>
          <w:rFonts w:ascii="Times New Roman" w:cs="Times New Roman" w:eastAsia="Times New Roman" w:hAnsi="Times New Roman"/>
          <w:b w:val="1"/>
          <w:i w:val="0"/>
          <w:smallCaps w:val="0"/>
          <w:strike w:val="0"/>
          <w:color w:val="00008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80"/>
          <w:sz w:val="22"/>
          <w:szCs w:val="22"/>
          <w:u w:val="none"/>
          <w:shd w:fill="auto" w:val="clear"/>
          <w:vertAlign w:val="baseline"/>
          <w:rtl w:val="0"/>
        </w:rPr>
        <w:t xml:space="preserve">          Projects:                                                                                                                                                                               </w:t>
      </w:r>
    </w:p>
    <w:p w:rsidR="00000000" w:rsidDel="00000000" w:rsidP="00000000" w:rsidRDefault="00000000" w:rsidRPr="00000000" w14:paraId="00000038">
      <w:pPr>
        <w:spacing w:after="114" w:before="114" w:lineRule="auto"/>
        <w:ind w:left="0" w:firstLine="0"/>
        <w:rPr>
          <w:b w:val="1"/>
          <w:sz w:val="24"/>
          <w:szCs w:val="24"/>
          <w:u w:val="single"/>
        </w:rPr>
      </w:pPr>
      <w:bookmarkStart w:colFirst="0" w:colLast="0" w:name="_heading=h.gjdgxs" w:id="0"/>
      <w:bookmarkEnd w:id="0"/>
      <w:r w:rsidDel="00000000" w:rsidR="00000000" w:rsidRPr="00000000">
        <w:rPr>
          <w:sz w:val="22"/>
          <w:szCs w:val="22"/>
          <w:rtl w:val="0"/>
        </w:rPr>
        <w:t xml:space="preserve">              </w:t>
      </w:r>
      <w:r w:rsidDel="00000000" w:rsidR="00000000" w:rsidRPr="00000000">
        <w:rPr>
          <w:b w:val="1"/>
          <w:sz w:val="26"/>
          <w:szCs w:val="26"/>
          <w:u w:val="single"/>
          <w:rtl w:val="0"/>
        </w:rPr>
        <w:t xml:space="preserve">Third Eye</w:t>
      </w:r>
      <w:r w:rsidDel="00000000" w:rsidR="00000000" w:rsidRPr="00000000">
        <w:rPr>
          <w:rtl w:val="0"/>
        </w:rPr>
      </w:r>
    </w:p>
    <w:p w:rsidR="00000000" w:rsidDel="00000000" w:rsidP="00000000" w:rsidRDefault="00000000" w:rsidRPr="00000000" w14:paraId="00000039">
      <w:pPr>
        <w:widowControl w:val="0"/>
        <w:spacing w:before="129.239501953125" w:line="252.20684051513672" w:lineRule="auto"/>
        <w:ind w:left="32.339935302734375" w:right="902.579345703125" w:firstLine="118.33999633789062"/>
        <w:rPr>
          <w:sz w:val="28"/>
          <w:szCs w:val="28"/>
        </w:rPr>
      </w:pPr>
      <w:r w:rsidDel="00000000" w:rsidR="00000000" w:rsidRPr="00000000">
        <w:rPr>
          <w:sz w:val="24"/>
          <w:szCs w:val="24"/>
          <w:rtl w:val="0"/>
        </w:rPr>
        <w:t xml:space="preserve">The main purpose of my project was to monitor employee,whether that the employee  is doing their work properly from his assigned location. Also to find that whether he is covered the assigned locations where which the particular works are assigned to him.</w:t>
      </w:r>
      <w:r w:rsidDel="00000000" w:rsidR="00000000" w:rsidRPr="00000000">
        <w:rPr>
          <w:sz w:val="28"/>
          <w:szCs w:val="28"/>
          <w:rtl w:val="0"/>
        </w:rPr>
        <w:t xml:space="preserve"> </w:t>
      </w:r>
    </w:p>
    <w:p w:rsidR="00000000" w:rsidDel="00000000" w:rsidP="00000000" w:rsidRDefault="00000000" w:rsidRPr="00000000" w14:paraId="0000003A">
      <w:pPr>
        <w:widowControl w:val="0"/>
        <w:spacing w:before="129.239501953125" w:line="252.20684051513672" w:lineRule="auto"/>
        <w:ind w:left="32.339935302734375" w:right="902.579345703125" w:firstLine="0"/>
        <w:rPr>
          <w:sz w:val="24"/>
          <w:szCs w:val="24"/>
        </w:rPr>
      </w:pPr>
      <w:r w:rsidDel="00000000" w:rsidR="00000000" w:rsidRPr="00000000">
        <w:rPr>
          <w:sz w:val="24"/>
          <w:szCs w:val="24"/>
          <w:rtl w:val="0"/>
        </w:rPr>
        <w:t xml:space="preserve">●Front end </w:t>
      </w:r>
      <w:r w:rsidDel="00000000" w:rsidR="00000000" w:rsidRPr="00000000">
        <w:rPr>
          <w:b w:val="1"/>
          <w:sz w:val="24"/>
          <w:szCs w:val="24"/>
          <w:rtl w:val="0"/>
        </w:rPr>
        <w:t xml:space="preserve">: </w:t>
      </w:r>
      <w:r w:rsidDel="00000000" w:rsidR="00000000" w:rsidRPr="00000000">
        <w:rPr>
          <w:sz w:val="24"/>
          <w:szCs w:val="24"/>
          <w:rtl w:val="0"/>
        </w:rPr>
        <w:t xml:space="preserve">Python and Android </w:t>
      </w:r>
    </w:p>
    <w:p w:rsidR="00000000" w:rsidDel="00000000" w:rsidP="00000000" w:rsidRDefault="00000000" w:rsidRPr="00000000" w14:paraId="0000003B">
      <w:pPr>
        <w:widowControl w:val="0"/>
        <w:spacing w:before="13.355712890625" w:lineRule="auto"/>
        <w:ind w:left="32.339935302734375" w:firstLine="0"/>
        <w:rPr>
          <w:sz w:val="24"/>
          <w:szCs w:val="24"/>
        </w:rPr>
      </w:pPr>
      <w:r w:rsidDel="00000000" w:rsidR="00000000" w:rsidRPr="00000000">
        <w:rPr>
          <w:sz w:val="24"/>
          <w:szCs w:val="24"/>
          <w:rtl w:val="0"/>
        </w:rPr>
        <w:t xml:space="preserve">●Back end </w:t>
      </w:r>
      <w:r w:rsidDel="00000000" w:rsidR="00000000" w:rsidRPr="00000000">
        <w:rPr>
          <w:b w:val="1"/>
          <w:sz w:val="24"/>
          <w:szCs w:val="24"/>
          <w:rtl w:val="0"/>
        </w:rPr>
        <w:t xml:space="preserve">: </w:t>
      </w:r>
      <w:r w:rsidDel="00000000" w:rsidR="00000000" w:rsidRPr="00000000">
        <w:rPr>
          <w:sz w:val="24"/>
          <w:szCs w:val="24"/>
          <w:rtl w:val="0"/>
        </w:rPr>
        <w:t xml:space="preserve">MySQL </w:t>
      </w:r>
    </w:p>
    <w:p w:rsidR="00000000" w:rsidDel="00000000" w:rsidP="00000000" w:rsidRDefault="00000000" w:rsidRPr="00000000" w14:paraId="0000003C">
      <w:pPr>
        <w:spacing w:after="114" w:before="114" w:lineRule="auto"/>
        <w:ind w:left="0" w:firstLine="0"/>
        <w:rPr>
          <w:sz w:val="24"/>
          <w:szCs w:val="24"/>
        </w:rPr>
      </w:pPr>
      <w:r w:rsidDel="00000000" w:rsidR="00000000" w:rsidRPr="00000000">
        <w:rPr>
          <w:rtl w:val="0"/>
        </w:rPr>
      </w:r>
    </w:p>
    <w:p w:rsidR="00000000" w:rsidDel="00000000" w:rsidP="00000000" w:rsidRDefault="00000000" w:rsidRPr="00000000" w14:paraId="0000003D">
      <w:pPr>
        <w:spacing w:line="360" w:lineRule="auto"/>
        <w:ind w:left="720" w:firstLine="0"/>
        <w:rPr>
          <w:sz w:val="22"/>
          <w:szCs w:val="22"/>
        </w:rPr>
      </w:pPr>
      <w:r w:rsidDel="00000000" w:rsidR="00000000" w:rsidRPr="00000000">
        <w:rPr>
          <w:rtl w:val="0"/>
        </w:rPr>
      </w:r>
    </w:p>
    <w:p w:rsidR="00000000" w:rsidDel="00000000" w:rsidP="00000000" w:rsidRDefault="00000000" w:rsidRPr="00000000" w14:paraId="0000003E">
      <w:pPr>
        <w:pStyle w:val="Heading1"/>
        <w:spacing w:line="360" w:lineRule="auto"/>
        <w:rPr>
          <w:sz w:val="22"/>
          <w:szCs w:val="22"/>
        </w:rPr>
      </w:pPr>
      <w:r w:rsidDel="00000000" w:rsidR="00000000" w:rsidRPr="00000000">
        <w:rPr>
          <w:sz w:val="22"/>
          <w:szCs w:val="22"/>
          <w:rtl w:val="0"/>
        </w:rPr>
        <w:tab/>
        <w:tab/>
        <w:tab/>
        <w:tab/>
        <w:tab/>
        <w:tab/>
        <w:tab/>
        <w:tab/>
      </w:r>
    </w:p>
    <w:p w:rsidR="00000000" w:rsidDel="00000000" w:rsidP="00000000" w:rsidRDefault="00000000" w:rsidRPr="00000000" w14:paraId="0000003F">
      <w:pPr>
        <w:pStyle w:val="Heading1"/>
        <w:spacing w:line="360" w:lineRule="auto"/>
        <w:rPr>
          <w:sz w:val="24"/>
          <w:szCs w:val="24"/>
        </w:rPr>
      </w:pPr>
      <w:r w:rsidDel="00000000" w:rsidR="00000000" w:rsidRPr="00000000">
        <w:rPr>
          <w:sz w:val="22"/>
          <w:szCs w:val="22"/>
          <w:rtl w:val="0"/>
        </w:rPr>
        <w:tab/>
        <w:tab/>
        <w:tab/>
        <w:tab/>
        <w:tab/>
        <w:tab/>
        <w:tab/>
        <w:tab/>
        <w:tab/>
        <w:tab/>
      </w:r>
      <w:r w:rsidDel="00000000" w:rsidR="00000000" w:rsidRPr="00000000">
        <w:rPr>
          <w:sz w:val="24"/>
          <w:szCs w:val="24"/>
          <w:rtl w:val="0"/>
        </w:rPr>
        <w:t xml:space="preserve">NABEEL E P</w:t>
      </w:r>
      <w:r w:rsidDel="00000000" w:rsidR="00000000" w:rsidRPr="00000000">
        <w:rPr>
          <w:rtl w:val="0"/>
        </w:rPr>
      </w:r>
    </w:p>
    <w:sectPr>
      <w:pgSz w:h="15840" w:w="12240" w:orient="portrait"/>
      <w:pgMar w:bottom="567" w:top="567"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jc w:val="both"/>
    </w:pPr>
    <w:rPr>
      <w:b w:val="1"/>
    </w:rPr>
  </w:style>
  <w:style w:type="paragraph" w:styleId="Heading3">
    <w:name w:val="heading 3"/>
    <w:basedOn w:val="Normal"/>
    <w:next w:val="Normal"/>
    <w:pPr>
      <w:keepNext w:val="1"/>
      <w:ind w:left="1440" w:firstLine="45"/>
      <w:jc w:val="both"/>
    </w:pPr>
    <w:rPr>
      <w:b w:val="1"/>
    </w:rPr>
  </w:style>
  <w:style w:type="paragraph" w:styleId="Heading4">
    <w:name w:val="heading 4"/>
    <w:basedOn w:val="Normal"/>
    <w:next w:val="Normal"/>
    <w:pPr>
      <w:keepNext w:val="1"/>
      <w:spacing w:line="360" w:lineRule="auto"/>
      <w:jc w:val="center"/>
    </w:pPr>
    <w:rPr>
      <w:b w:val="1"/>
      <w:sz w:val="22"/>
      <w:szCs w:val="22"/>
    </w:rPr>
  </w:style>
  <w:style w:type="paragraph" w:styleId="Heading5">
    <w:name w:val="heading 5"/>
    <w:basedOn w:val="Normal"/>
    <w:next w:val="Normal"/>
    <w:pPr>
      <w:keepNext w:val="1"/>
      <w:jc w:val="center"/>
    </w:pPr>
    <w:rPr>
      <w:b w:val="1"/>
    </w:rPr>
  </w:style>
  <w:style w:type="paragraph" w:styleId="Heading6">
    <w:name w:val="heading 6"/>
    <w:basedOn w:val="Normal"/>
    <w:next w:val="Normal"/>
    <w:pPr>
      <w:keepNext w:val="1"/>
    </w:pPr>
    <w:rPr>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151F3"/>
    <w:pPr>
      <w:widowControl w:val="1"/>
      <w:suppressAutoHyphens w:val="1"/>
      <w:bidi w:val="0"/>
      <w:spacing w:after="0" w:before="0"/>
      <w:jc w:val="left"/>
    </w:pPr>
    <w:rPr>
      <w:rFonts w:ascii="Times New Roman" w:cs="Times New Roman" w:eastAsia="Times New Roman" w:hAnsi="Times New Roman"/>
      <w:color w:val="auto"/>
      <w:kern w:val="0"/>
      <w:sz w:val="20"/>
      <w:szCs w:val="20"/>
      <w:lang w:bidi="he-IL" w:eastAsia="en-US" w:val="en-US"/>
    </w:rPr>
  </w:style>
  <w:style w:type="paragraph" w:styleId="Heading1">
    <w:name w:val="Heading 1"/>
    <w:basedOn w:val="Normal"/>
    <w:next w:val="Normal"/>
    <w:link w:val="Heading1Char"/>
    <w:qFormat w:val="1"/>
    <w:rsid w:val="00C27E08"/>
    <w:pPr>
      <w:keepNext w:val="1"/>
      <w:outlineLvl w:val="0"/>
    </w:pPr>
    <w:rPr>
      <w:b w:val="1"/>
    </w:rPr>
  </w:style>
  <w:style w:type="paragraph" w:styleId="Heading2">
    <w:name w:val="Heading 2"/>
    <w:basedOn w:val="Normal"/>
    <w:next w:val="Normal"/>
    <w:qFormat w:val="1"/>
    <w:rsid w:val="00C27E08"/>
    <w:pPr>
      <w:keepNext w:val="1"/>
      <w:jc w:val="both"/>
      <w:outlineLvl w:val="1"/>
    </w:pPr>
    <w:rPr>
      <w:b w:val="1"/>
    </w:rPr>
  </w:style>
  <w:style w:type="paragraph" w:styleId="Heading3">
    <w:name w:val="Heading 3"/>
    <w:basedOn w:val="Normal"/>
    <w:next w:val="Normal"/>
    <w:qFormat w:val="1"/>
    <w:rsid w:val="00C27E08"/>
    <w:pPr>
      <w:keepNext w:val="1"/>
      <w:ind w:left="1440" w:firstLine="45"/>
      <w:jc w:val="both"/>
      <w:outlineLvl w:val="2"/>
    </w:pPr>
    <w:rPr>
      <w:b w:val="1"/>
    </w:rPr>
  </w:style>
  <w:style w:type="paragraph" w:styleId="Heading4">
    <w:name w:val="Heading 4"/>
    <w:basedOn w:val="Normal"/>
    <w:next w:val="Normal"/>
    <w:qFormat w:val="1"/>
    <w:rsid w:val="00C27E08"/>
    <w:pPr>
      <w:keepNext w:val="1"/>
      <w:spacing w:line="360" w:lineRule="auto"/>
      <w:jc w:val="center"/>
      <w:outlineLvl w:val="3"/>
    </w:pPr>
    <w:rPr>
      <w:b w:val="1"/>
      <w:sz w:val="22"/>
    </w:rPr>
  </w:style>
  <w:style w:type="paragraph" w:styleId="Heading5">
    <w:name w:val="Heading 5"/>
    <w:basedOn w:val="Normal"/>
    <w:next w:val="Normal"/>
    <w:qFormat w:val="1"/>
    <w:rsid w:val="00C27E08"/>
    <w:pPr>
      <w:keepNext w:val="1"/>
      <w:jc w:val="center"/>
      <w:outlineLvl w:val="4"/>
    </w:pPr>
    <w:rPr>
      <w:b w:val="1"/>
    </w:rPr>
  </w:style>
  <w:style w:type="paragraph" w:styleId="Heading6">
    <w:name w:val="Heading 6"/>
    <w:basedOn w:val="Normal"/>
    <w:next w:val="Normal"/>
    <w:link w:val="Heading6Char"/>
    <w:qFormat w:val="1"/>
    <w:rsid w:val="00C27E08"/>
    <w:pPr>
      <w:keepNext w:val="1"/>
      <w:outlineLvl w:val="5"/>
    </w:pPr>
    <w:rPr>
      <w:b w:val="1"/>
    </w:rPr>
  </w:style>
  <w:style w:type="paragraph" w:styleId="Heading7">
    <w:name w:val="Heading 7"/>
    <w:basedOn w:val="Normal"/>
    <w:next w:val="Normal"/>
    <w:qFormat w:val="1"/>
    <w:rsid w:val="00C27E08"/>
    <w:pPr>
      <w:keepNext w:val="1"/>
      <w:outlineLvl w:val="6"/>
    </w:pPr>
    <w:rPr>
      <w:b w:val="1"/>
      <w:color w:val="000000"/>
      <w:sz w:val="24"/>
    </w:rPr>
  </w:style>
  <w:style w:type="paragraph" w:styleId="Heading8">
    <w:name w:val="Heading 8"/>
    <w:basedOn w:val="Normal"/>
    <w:next w:val="Normal"/>
    <w:link w:val="Heading8Char"/>
    <w:qFormat w:val="1"/>
    <w:rsid w:val="00C27E08"/>
    <w:pPr>
      <w:keepNext w:val="1"/>
      <w:shd w:color="auto" w:fill="ffffff" w:val="pct10"/>
      <w:jc w:val="center"/>
      <w:outlineLvl w:val="7"/>
    </w:pPr>
    <w:rPr>
      <w:b w:val="1"/>
    </w:rPr>
  </w:style>
  <w:style w:type="paragraph" w:styleId="Heading9">
    <w:name w:val="Heading 9"/>
    <w:basedOn w:val="Normal"/>
    <w:next w:val="Normal"/>
    <w:qFormat w:val="1"/>
    <w:rsid w:val="00C27E08"/>
    <w:pPr>
      <w:keepNext w:val="1"/>
      <w:shd w:color="auto" w:fill="auto" w:val="pct12"/>
      <w:ind w:left="-270" w:right="450" w:firstLine="270"/>
      <w:jc w:val="center"/>
      <w:outlineLvl w:val="8"/>
    </w:pPr>
    <w:rPr>
      <w:b w:val="1"/>
      <w:bCs w:val="1"/>
      <w:smallCaps w:val="1"/>
      <w:sz w:val="28"/>
    </w:rPr>
  </w:style>
  <w:style w:type="character" w:styleId="DefaultParagraphFont" w:default="1">
    <w:name w:val="Default Paragraph Font"/>
    <w:uiPriority w:val="1"/>
    <w:semiHidden w:val="1"/>
    <w:unhideWhenUsed w:val="1"/>
    <w:qFormat w:val="1"/>
    <w:rPr/>
  </w:style>
  <w:style w:type="character" w:styleId="InternetLink">
    <w:name w:val="Hyperlink"/>
    <w:rsid w:val="00C27E08"/>
    <w:rPr>
      <w:color w:val="0000ff"/>
      <w:u w:val="single"/>
    </w:rPr>
  </w:style>
  <w:style w:type="character" w:styleId="VisitedInternetLink">
    <w:name w:val="FollowedHyperlink"/>
    <w:rsid w:val="00C27E08"/>
    <w:rPr>
      <w:color w:val="800080"/>
      <w:u w:val="single"/>
    </w:rPr>
  </w:style>
  <w:style w:type="character" w:styleId="HTMLTypewriter">
    <w:name w:val="HTML Typewriter"/>
    <w:qFormat w:val="1"/>
    <w:rsid w:val="00C27E08"/>
    <w:rPr>
      <w:rFonts w:ascii="Courier New" w:cs="Courier New" w:eastAsia="Courier New" w:hAnsi="Courier New"/>
      <w:sz w:val="20"/>
      <w:szCs w:val="20"/>
    </w:rPr>
  </w:style>
  <w:style w:type="character" w:styleId="Annotationreference">
    <w:name w:val="annotation reference"/>
    <w:semiHidden w:val="1"/>
    <w:qFormat w:val="1"/>
    <w:rsid w:val="00C27E08"/>
    <w:rPr>
      <w:sz w:val="16"/>
      <w:szCs w:val="16"/>
    </w:rPr>
  </w:style>
  <w:style w:type="character" w:styleId="Heading1Char" w:customStyle="1">
    <w:name w:val="Heading 1 Char"/>
    <w:link w:val="Heading1"/>
    <w:qFormat w:val="1"/>
    <w:rsid w:val="00CD21B6"/>
    <w:rPr>
      <w:b w:val="1"/>
      <w:lang w:bidi="he-IL"/>
    </w:rPr>
  </w:style>
  <w:style w:type="character" w:styleId="Heading6Char" w:customStyle="1">
    <w:name w:val="Heading 6 Char"/>
    <w:link w:val="Heading6"/>
    <w:qFormat w:val="1"/>
    <w:rsid w:val="00CD21B6"/>
    <w:rPr>
      <w:b w:val="1"/>
      <w:lang w:bidi="he-IL"/>
    </w:rPr>
  </w:style>
  <w:style w:type="character" w:styleId="CommentTextChar" w:customStyle="1">
    <w:name w:val="Comment Text Char"/>
    <w:link w:val="CommentText"/>
    <w:qFormat w:val="1"/>
    <w:rsid w:val="00CD21B6"/>
    <w:rPr>
      <w:lang w:bidi="he-IL"/>
    </w:rPr>
  </w:style>
  <w:style w:type="character" w:styleId="Heading8Char" w:customStyle="1">
    <w:name w:val="Heading 8 Char"/>
    <w:link w:val="Heading8"/>
    <w:qFormat w:val="1"/>
    <w:rsid w:val="006073CB"/>
    <w:rPr>
      <w:b w:val="1"/>
      <w:shd w:fill="e5e5e5" w:val="clear"/>
      <w:lang w:bidi="he-IL"/>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rsid w:val="00C27E08"/>
    <w:pPr>
      <w:spacing w:line="360" w:lineRule="auto"/>
      <w:jc w:val="both"/>
    </w:pPr>
    <w:rPr>
      <w:sz w:val="22"/>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TextBodyIndent">
    <w:name w:val="Body Text Indent"/>
    <w:basedOn w:val="Normal"/>
    <w:rsid w:val="00C27E08"/>
    <w:pPr>
      <w:ind w:left="1440" w:hanging="0"/>
    </w:pPr>
    <w:rPr/>
  </w:style>
  <w:style w:type="paragraph" w:styleId="BodyTextIndent2">
    <w:name w:val="Body Text Indent 2"/>
    <w:basedOn w:val="Normal"/>
    <w:qFormat w:val="1"/>
    <w:rsid w:val="00C27E08"/>
    <w:pPr>
      <w:ind w:left="1770" w:hanging="0"/>
      <w:jc w:val="both"/>
    </w:pPr>
    <w:rPr>
      <w:sz w:val="22"/>
    </w:rPr>
  </w:style>
  <w:style w:type="paragraph" w:styleId="BodyTextIndent3">
    <w:name w:val="Body Text Indent 3"/>
    <w:basedOn w:val="Normal"/>
    <w:qFormat w:val="1"/>
    <w:rsid w:val="00C27E08"/>
    <w:pPr>
      <w:spacing w:line="360" w:lineRule="auto"/>
      <w:ind w:left="1440" w:firstLine="225"/>
      <w:jc w:val="both"/>
    </w:pPr>
    <w:rPr>
      <w:sz w:val="22"/>
    </w:rPr>
  </w:style>
  <w:style w:type="paragraph" w:styleId="Nome" w:customStyle="1">
    <w:name w:val="Nome"/>
    <w:basedOn w:val="Normal"/>
    <w:qFormat w:val="1"/>
    <w:rsid w:val="00C27E08"/>
    <w:pPr>
      <w:ind w:left="426" w:hanging="426"/>
    </w:pPr>
    <w:rPr>
      <w:b w:val="1"/>
      <w:sz w:val="28"/>
    </w:rPr>
  </w:style>
  <w:style w:type="paragraph" w:styleId="Tit" w:customStyle="1">
    <w:name w:val="Tit"/>
    <w:basedOn w:val="Normal"/>
    <w:qFormat w:val="1"/>
    <w:rsid w:val="00C27E08"/>
    <w:pPr>
      <w:pBdr>
        <w:bottom w:color="000000" w:space="2" w:sz="6" w:val="single"/>
      </w:pBdr>
      <w:shd w:color="auto" w:fill="auto" w:val="pct5"/>
      <w:spacing w:after="120" w:before="0"/>
      <w:ind w:left="851" w:hanging="851"/>
    </w:pPr>
    <w:rPr>
      <w:b w:val="1"/>
      <w:sz w:val="24"/>
    </w:rPr>
  </w:style>
  <w:style w:type="paragraph" w:styleId="Datatesto" w:customStyle="1">
    <w:name w:val="Data_testo"/>
    <w:basedOn w:val="Normal"/>
    <w:qFormat w:val="1"/>
    <w:rsid w:val="00C27E08"/>
    <w:pPr>
      <w:tabs>
        <w:tab w:val="clear" w:pos="720"/>
        <w:tab w:val="left" w:leader="none" w:pos="993"/>
      </w:tabs>
      <w:spacing w:after="120" w:before="0"/>
      <w:ind w:left="993" w:hanging="993"/>
    </w:pPr>
    <w:rPr>
      <w:sz w:val="22"/>
    </w:rPr>
  </w:style>
  <w:style w:type="paragraph" w:styleId="Addinfo" w:customStyle="1">
    <w:name w:val="add_info"/>
    <w:basedOn w:val="Normal"/>
    <w:qFormat w:val="1"/>
    <w:rsid w:val="00C27E08"/>
    <w:pPr>
      <w:ind w:left="426" w:hanging="426"/>
    </w:pPr>
    <w:rPr>
      <w:sz w:val="22"/>
    </w:rPr>
  </w:style>
  <w:style w:type="paragraph" w:styleId="Annotationtext">
    <w:name w:val="annotation text"/>
    <w:basedOn w:val="Normal"/>
    <w:link w:val="CommentTextChar"/>
    <w:qFormat w:val="1"/>
    <w:rsid w:val="00C27E08"/>
    <w:pPr/>
    <w:rPr/>
  </w:style>
  <w:style w:type="paragraph" w:styleId="BodyText2">
    <w:name w:val="Body Text 2"/>
    <w:basedOn w:val="Normal"/>
    <w:qFormat w:val="1"/>
    <w:rsid w:val="00C27E08"/>
    <w:pPr/>
    <w:rPr>
      <w:sz w:val="22"/>
    </w:rPr>
  </w:style>
  <w:style w:type="paragraph" w:styleId="BodyText3">
    <w:name w:val="Body Text 3"/>
    <w:basedOn w:val="Normal"/>
    <w:qFormat w:val="1"/>
    <w:rsid w:val="00C27E08"/>
    <w:pPr>
      <w:jc w:val="both"/>
    </w:pPr>
    <w:rPr/>
  </w:style>
  <w:style w:type="paragraph" w:styleId="BlockText">
    <w:name w:val="Block Text"/>
    <w:basedOn w:val="Normal"/>
    <w:qFormat w:val="1"/>
    <w:rsid w:val="00C27E08"/>
    <w:pPr>
      <w:ind w:left="1440" w:right="396" w:firstLine="720"/>
      <w:jc w:val="both"/>
    </w:pPr>
    <w:rPr/>
  </w:style>
  <w:style w:type="paragraph" w:styleId="HeaderandFooter">
    <w:name w:val="Header and Footer"/>
    <w:basedOn w:val="Normal"/>
    <w:qFormat w:val="1"/>
    <w:pPr/>
    <w:rPr/>
  </w:style>
  <w:style w:type="paragraph" w:styleId="Header">
    <w:name w:val="Header"/>
    <w:basedOn w:val="Normal"/>
    <w:rsid w:val="00C27E08"/>
    <w:pPr>
      <w:tabs>
        <w:tab w:val="clear" w:pos="720"/>
        <w:tab w:val="center" w:leader="none" w:pos="4320"/>
        <w:tab w:val="right" w:leader="none" w:pos="8640"/>
      </w:tabs>
    </w:pPr>
    <w:rPr/>
  </w:style>
  <w:style w:type="paragraph" w:styleId="PlainText">
    <w:name w:val="Plain Text"/>
    <w:basedOn w:val="Normal"/>
    <w:qFormat w:val="1"/>
    <w:rsid w:val="00C27E08"/>
    <w:pPr/>
    <w:rPr>
      <w:rFonts w:ascii="Courier New" w:hAnsi="Courier New"/>
    </w:rPr>
  </w:style>
  <w:style w:type="paragraph" w:styleId="Reqbody" w:customStyle="1">
    <w:name w:val="req body"/>
    <w:basedOn w:val="Normal"/>
    <w:qFormat w:val="1"/>
    <w:rsid w:val="00C27E08"/>
    <w:pPr>
      <w:widowControl w:val="0"/>
      <w:spacing w:after="0" w:before="60" w:line="280" w:lineRule="exact"/>
    </w:pPr>
    <w:rPr>
      <w:rFonts w:ascii="Times" w:hAnsi="Times"/>
      <w:sz w:val="22"/>
      <w:lang w:val="en-AU"/>
    </w:rPr>
  </w:style>
  <w:style w:type="paragraph" w:styleId="BPBody" w:customStyle="1">
    <w:name w:val="BP Body"/>
    <w:qFormat w:val="1"/>
    <w:rsid w:val="00C27E08"/>
    <w:pPr>
      <w:widowControl w:val="1"/>
      <w:suppressAutoHyphens w:val="1"/>
      <w:overflowPunct w:val="0"/>
      <w:bidi w:val="0"/>
      <w:spacing w:after="120" w:before="0" w:line="240" w:lineRule="exact"/>
      <w:ind w:left="720" w:hanging="0"/>
      <w:jc w:val="left"/>
      <w:textAlignment w:val="baseline"/>
    </w:pPr>
    <w:rPr>
      <w:rFonts w:ascii="Tms Rmn" w:cs="Times New Roman" w:eastAsia="Times New Roman" w:hAnsi="Tms Rmn"/>
      <w:color w:val="000000"/>
      <w:kern w:val="0"/>
      <w:sz w:val="20"/>
      <w:szCs w:val="20"/>
      <w:lang w:bidi="ar-SA" w:eastAsia="en-US" w:val="en-US"/>
    </w:rPr>
  </w:style>
  <w:style w:type="paragraph" w:styleId="HTMLPreformatted">
    <w:name w:val="HTML Preformatted"/>
    <w:basedOn w:val="Normal"/>
    <w:qFormat w:val="1"/>
    <w:rsid w:val="00C27E08"/>
    <w:pPr>
      <w:tabs>
        <w:tab w:val="clear"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pPr>
    <w:rPr>
      <w:rFonts w:ascii="Courier New" w:cs="Courier New" w:eastAsia="Courier New" w:hAnsi="Courier New"/>
      <w:lang w:bidi="ar-SA"/>
    </w:rPr>
  </w:style>
  <w:style w:type="paragraph" w:styleId="Footnote">
    <w:name w:val="Footnote Text"/>
    <w:basedOn w:val="Normal"/>
    <w:semiHidden w:val="1"/>
    <w:rsid w:val="00C27E08"/>
    <w:pPr>
      <w:overflowPunct w:val="0"/>
      <w:textAlignment w:val="baseline"/>
    </w:pPr>
    <w:rPr>
      <w:lang w:bidi="ar-SA"/>
    </w:rPr>
  </w:style>
  <w:style w:type="paragraph" w:styleId="Annotationsubject">
    <w:name w:val="annotation subject"/>
    <w:basedOn w:val="Annotationtext"/>
    <w:next w:val="Annotationtext"/>
    <w:semiHidden w:val="1"/>
    <w:qFormat w:val="1"/>
    <w:rsid w:val="00C27E08"/>
    <w:pPr/>
    <w:rPr>
      <w:b w:val="1"/>
      <w:bCs w:val="1"/>
    </w:rPr>
  </w:style>
  <w:style w:type="paragraph" w:styleId="BalloonText">
    <w:name w:val="Balloon Text"/>
    <w:basedOn w:val="Normal"/>
    <w:semiHidden w:val="1"/>
    <w:qFormat w:val="1"/>
    <w:rsid w:val="00C27E08"/>
    <w:pPr/>
    <w:rPr>
      <w:rFonts w:ascii="Tahoma" w:cs="Tahoma" w:hAnsi="Tahoma"/>
      <w:sz w:val="16"/>
      <w:szCs w:val="16"/>
    </w:rPr>
  </w:style>
  <w:style w:type="paragraph" w:styleId="Achievement" w:customStyle="1">
    <w:name w:val="Achievement"/>
    <w:basedOn w:val="Normal"/>
    <w:autoRedefine w:val="1"/>
    <w:qFormat w:val="1"/>
    <w:rsid w:val="006073CB"/>
    <w:pPr>
      <w:spacing w:after="60" w:before="0" w:line="360" w:lineRule="auto"/>
      <w:ind w:right="-115" w:hanging="0"/>
    </w:pPr>
    <w:rPr>
      <w:rFonts w:ascii="Arial" w:cs="Arial" w:hAnsi="Arial"/>
      <w:sz w:val="24"/>
      <w:szCs w:val="24"/>
      <w:lang w:bidi="ar-SA"/>
    </w:rPr>
  </w:style>
  <w:style w:type="paragraph" w:styleId="ListParagraph">
    <w:name w:val="List Paragraph"/>
    <w:basedOn w:val="Normal"/>
    <w:uiPriority w:val="34"/>
    <w:qFormat w:val="1"/>
    <w:rsid w:val="00C8268E"/>
    <w:pPr>
      <w:ind w:left="720" w:hanging="0"/>
    </w:pPr>
    <w:rPr>
      <w:sz w:val="24"/>
      <w:szCs w:val="24"/>
      <w:lang w:bidi="ar-SA"/>
    </w:rPr>
  </w:style>
  <w:style w:type="paragraph" w:styleId="Default" w:customStyle="1">
    <w:name w:val="Default"/>
    <w:qFormat w:val="1"/>
    <w:rsid w:val="000826BF"/>
    <w:pPr>
      <w:widowControl w:val="1"/>
      <w:suppressAutoHyphens w:val="1"/>
      <w:bidi w:val="0"/>
      <w:spacing w:after="0" w:before="0"/>
      <w:jc w:val="left"/>
    </w:pPr>
    <w:rPr>
      <w:rFonts w:ascii="Times New Roman" w:cs="Times New Roman" w:eastAsia="Times New Roman" w:hAnsi="Times New Roman"/>
      <w:color w:val="000000"/>
      <w:kern w:val="0"/>
      <w:sz w:val="24"/>
      <w:szCs w:val="24"/>
      <w:lang w:bidi="ml-IN" w:eastAsia="en-IN" w:val="en-IN"/>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Grid">
    <w:name w:val="Table Grid"/>
    <w:basedOn w:val="TableNormal"/>
    <w:rsid w:val="00C12615"/>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70.0" w:type="dxa"/>
        <w:bottom w:w="0.0" w:type="dxa"/>
        <w:right w:w="1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GObpu12GdSXeeS2KtFUfQM8RtA==">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2019-09-27T15:41:00Z</dcterms:created>
  <dc:creator>2711</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Ramco Systems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